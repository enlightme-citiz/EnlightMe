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98" w:rsidRDefault="00A40766">
      <w:r>
        <w:t>Projet de développement et de déploiement futur de cette application :</w:t>
      </w:r>
    </w:p>
    <w:p w:rsidR="00A40766" w:rsidRDefault="00A40766">
      <w:r>
        <w:t>Le projet est mis en open source. A l’heure actuelle la V0 est au stade de démonstrateur. Au cours de l’année sortira la V1 avec les fonctionnalités suivantes :</w:t>
      </w:r>
    </w:p>
    <w:p w:rsidR="00A40766" w:rsidRDefault="00A40766" w:rsidP="00A40766">
      <w:pPr>
        <w:pStyle w:val="ListParagraph"/>
        <w:numPr>
          <w:ilvl w:val="0"/>
          <w:numId w:val="1"/>
        </w:numPr>
      </w:pPr>
      <w:r>
        <w:t>Création de réseau P2P pour construire une synthèse collectivement</w:t>
      </w:r>
    </w:p>
    <w:p w:rsidR="00A40766" w:rsidRDefault="00A40766" w:rsidP="00A40766">
      <w:pPr>
        <w:pStyle w:val="ListParagraph"/>
        <w:numPr>
          <w:ilvl w:val="0"/>
          <w:numId w:val="1"/>
        </w:numPr>
      </w:pPr>
      <w:r>
        <w:t>Création de sous-débat (ou débat enfant):</w:t>
      </w:r>
    </w:p>
    <w:p w:rsidR="00A40766" w:rsidRDefault="00A40766" w:rsidP="00A40766">
      <w:pPr>
        <w:pStyle w:val="ListParagraph"/>
        <w:ind w:left="709"/>
      </w:pPr>
      <w:r>
        <w:t>Un argument et un contre</w:t>
      </w:r>
      <w:ins w:id="0" w:author="Mon" w:date="2019-07-30T23:23:00Z">
        <w:r w:rsidR="00612466">
          <w:t>-</w:t>
        </w:r>
      </w:ins>
      <w:del w:id="1" w:author="Mon" w:date="2019-07-30T23:23:00Z">
        <w:r w:rsidDel="00612466">
          <w:delText xml:space="preserve"> </w:delText>
        </w:r>
      </w:del>
      <w:r>
        <w:t>argument appartenant à un débat parent formeront un débat enfant. Il sera présenté de la même manière que les autres débats et ser</w:t>
      </w:r>
      <w:ins w:id="2" w:author="Mon" w:date="2019-07-30T23:22:00Z">
        <w:r w:rsidR="00612466">
          <w:t>a</w:t>
        </w:r>
      </w:ins>
      <w:del w:id="3" w:author="Mon" w:date="2019-07-30T23:22:00Z">
        <w:r w:rsidDel="00612466">
          <w:delText>ont</w:delText>
        </w:r>
      </w:del>
      <w:r>
        <w:t xml:space="preserve"> accessible depuis le débat parent. Cette structure en débats « imbriqués » permettra une meilleure clarté dans la présentation de la synthèse des débats.</w:t>
      </w:r>
    </w:p>
    <w:p w:rsidR="00A40766" w:rsidRDefault="00A40766" w:rsidP="00A40766">
      <w:pPr>
        <w:pStyle w:val="ListParagraph"/>
        <w:numPr>
          <w:ilvl w:val="0"/>
          <w:numId w:val="1"/>
        </w:numPr>
      </w:pPr>
      <w:r>
        <w:t>C</w:t>
      </w:r>
      <w:r w:rsidR="00C731A6">
        <w:t>réation d’un outil de modération :</w:t>
      </w:r>
    </w:p>
    <w:p w:rsidR="00C731A6" w:rsidRDefault="00C731A6" w:rsidP="00C731A6">
      <w:pPr>
        <w:pStyle w:val="ListParagraph"/>
      </w:pPr>
      <w:r>
        <w:t xml:space="preserve">La synthèse collaborative </w:t>
      </w:r>
      <w:del w:id="4" w:author="Mon" w:date="2019-07-30T23:22:00Z">
        <w:r w:rsidDel="00612466">
          <w:delText xml:space="preserve">requière </w:delText>
        </w:r>
      </w:del>
      <w:ins w:id="5" w:author="Mon" w:date="2019-07-30T23:22:00Z">
        <w:r w:rsidR="00612466">
          <w:t>requi</w:t>
        </w:r>
        <w:r w:rsidR="00612466">
          <w:t>ert</w:t>
        </w:r>
        <w:r w:rsidR="00612466">
          <w:t xml:space="preserve"> </w:t>
        </w:r>
      </w:ins>
      <w:r>
        <w:t>une action de modération pour s’assurer de la qualité du rendu. Ces actions concernent la fusion d’arguments identiques, l’organisation des arguments (arguments en face des contre-arguments, classification par thématiques, …). Suppression d’arguments (hors-sujet, opinion plutôt qu’argument)</w:t>
      </w:r>
    </w:p>
    <w:p w:rsidR="00C731A6" w:rsidRDefault="00C731A6" w:rsidP="00C731A6">
      <w:pPr>
        <w:pStyle w:val="ListParagraph"/>
        <w:numPr>
          <w:ilvl w:val="0"/>
          <w:numId w:val="1"/>
        </w:numPr>
      </w:pPr>
      <w:r>
        <w:t xml:space="preserve">Création d’une visualisation alternative de la synthèse sous forme de </w:t>
      </w:r>
      <w:proofErr w:type="spellStart"/>
      <w:r>
        <w:t>mindmap</w:t>
      </w:r>
      <w:proofErr w:type="spellEnd"/>
      <w:r>
        <w:t xml:space="preserve"> (cartes conceptuelles)</w:t>
      </w:r>
      <w:ins w:id="6" w:author="Mon" w:date="2019-07-30T23:24:00Z">
        <w:r w:rsidR="00612466">
          <w:t>.</w:t>
        </w:r>
      </w:ins>
    </w:p>
    <w:p w:rsidR="00D46BE5" w:rsidRDefault="00D46BE5" w:rsidP="00C731A6">
      <w:pPr>
        <w:pStyle w:val="ListParagraph"/>
        <w:numPr>
          <w:ilvl w:val="0"/>
          <w:numId w:val="1"/>
        </w:numPr>
      </w:pPr>
      <w:r>
        <w:t>Ajout</w:t>
      </w:r>
      <w:del w:id="7" w:author="Mon" w:date="2019-07-30T23:23:00Z">
        <w:r w:rsidDel="00612466">
          <w:delText>er</w:delText>
        </w:r>
      </w:del>
      <w:r>
        <w:t xml:space="preserve"> de sources </w:t>
      </w:r>
      <w:del w:id="8" w:author="Mon" w:date="2019-07-30T23:23:00Z">
        <w:r w:rsidDel="00612466">
          <w:delText xml:space="preserve">(lien hypertexte) </w:delText>
        </w:r>
      </w:del>
      <w:r>
        <w:t>aux arguments</w:t>
      </w:r>
      <w:ins w:id="9" w:author="Mon" w:date="2019-07-30T23:24:00Z">
        <w:r w:rsidR="00612466">
          <w:t xml:space="preserve"> </w:t>
        </w:r>
        <w:r w:rsidR="00612466">
          <w:t>(liens hypertextes)</w:t>
        </w:r>
      </w:ins>
      <w:del w:id="10" w:author="Mon" w:date="2019-07-30T23:23:00Z">
        <w:r w:rsidDel="00612466">
          <w:delText>.</w:delText>
        </w:r>
      </w:del>
      <w:ins w:id="11" w:author="Mon" w:date="2019-07-30T23:24:00Z">
        <w:r w:rsidR="00612466">
          <w:t>.</w:t>
        </w:r>
      </w:ins>
    </w:p>
    <w:p w:rsidR="00C731A6" w:rsidRDefault="00C731A6" w:rsidP="00C731A6">
      <w:r>
        <w:t>Dans une V2 il sera envisagé de faire une suite d’outil</w:t>
      </w:r>
      <w:ins w:id="12" w:author="Mon" w:date="2019-07-30T23:24:00Z">
        <w:r w:rsidR="00612466">
          <w:t>s</w:t>
        </w:r>
      </w:ins>
      <w:r>
        <w:t xml:space="preserve"> pour partager les synthèses et les fusionner :</w:t>
      </w:r>
    </w:p>
    <w:p w:rsidR="00C731A6" w:rsidRDefault="00C731A6" w:rsidP="00C731A6">
      <w:pPr>
        <w:pStyle w:val="ListParagraph"/>
        <w:numPr>
          <w:ilvl w:val="0"/>
          <w:numId w:val="1"/>
        </w:numPr>
      </w:pPr>
      <w:r>
        <w:t>Un serveur back end avec un outil de recherche pour permettre d’exporter et d’importer des synthèses faites par d’autres personnes</w:t>
      </w:r>
    </w:p>
    <w:p w:rsidR="00D46BE5" w:rsidRDefault="00D46BE5" w:rsidP="00D46BE5">
      <w:pPr>
        <w:pStyle w:val="ListParagraph"/>
        <w:numPr>
          <w:ilvl w:val="0"/>
          <w:numId w:val="1"/>
        </w:numPr>
      </w:pPr>
      <w:r>
        <w:t>Un site web pour l’animation d’une communauté autour de l’outil :</w:t>
      </w:r>
    </w:p>
    <w:p w:rsidR="00D46BE5" w:rsidRDefault="00D46BE5" w:rsidP="00D46BE5">
      <w:pPr>
        <w:ind w:left="1080"/>
      </w:pPr>
      <w:r>
        <w:t>Débat en ligne</w:t>
      </w:r>
    </w:p>
    <w:p w:rsidR="00D46BE5" w:rsidRDefault="00D46BE5" w:rsidP="00D46BE5">
      <w:pPr>
        <w:ind w:left="1080"/>
      </w:pPr>
      <w:r>
        <w:t>Visualisation de synthèse,</w:t>
      </w:r>
    </w:p>
    <w:p w:rsidR="00D46BE5" w:rsidRDefault="00D46BE5" w:rsidP="00D46BE5">
      <w:pPr>
        <w:ind w:left="1080"/>
      </w:pPr>
      <w:r>
        <w:t>Notation</w:t>
      </w:r>
    </w:p>
    <w:p w:rsidR="00D46BE5" w:rsidRDefault="00D46BE5" w:rsidP="00D46BE5">
      <w:pPr>
        <w:ind w:left="1080"/>
      </w:pPr>
      <w:r>
        <w:t>Partage</w:t>
      </w:r>
    </w:p>
    <w:p w:rsidR="00D46BE5" w:rsidRDefault="00D46BE5" w:rsidP="00D46BE5">
      <w:pPr>
        <w:ind w:left="1080"/>
      </w:pPr>
      <w:r>
        <w:t>Commentaire sur les synthèses</w:t>
      </w:r>
    </w:p>
    <w:p w:rsidR="00594FAD" w:rsidRDefault="00594FAD" w:rsidP="00594FAD">
      <w:pPr>
        <w:jc w:val="both"/>
      </w:pPr>
    </w:p>
    <w:p w:rsidR="00594FAD" w:rsidRDefault="00594FAD" w:rsidP="00594FAD">
      <w:pPr>
        <w:jc w:val="both"/>
      </w:pPr>
      <w:r>
        <w:t xml:space="preserve">En parallèle </w:t>
      </w:r>
      <w:del w:id="13" w:author="Mon" w:date="2019-07-30T23:25:00Z">
        <w:r w:rsidDel="00612466">
          <w:delText xml:space="preserve">de </w:delText>
        </w:r>
      </w:del>
      <w:ins w:id="14" w:author="Mon" w:date="2019-07-30T23:25:00Z">
        <w:r w:rsidR="00612466">
          <w:t>d</w:t>
        </w:r>
        <w:r w:rsidR="00612466">
          <w:t>u</w:t>
        </w:r>
        <w:r w:rsidR="00612466">
          <w:t xml:space="preserve"> </w:t>
        </w:r>
      </w:ins>
      <w:r>
        <w:t>développement de l’application, l’animation de débat sera proposé comme service, soit au public (via des sites d’organisation de soirée</w:t>
      </w:r>
      <w:r w:rsidR="005E38D3">
        <w:t>s</w:t>
      </w:r>
      <w:r>
        <w:t xml:space="preserve"> à thèmes tel </w:t>
      </w:r>
      <w:proofErr w:type="spellStart"/>
      <w:r>
        <w:t>Meetup</w:t>
      </w:r>
      <w:proofErr w:type="spellEnd"/>
      <w:r>
        <w:t xml:space="preserve"> ou </w:t>
      </w:r>
      <w:r w:rsidR="005E38D3">
        <w:t xml:space="preserve">au travers de </w:t>
      </w:r>
      <w:r>
        <w:t>café</w:t>
      </w:r>
      <w:r w:rsidR="005E38D3">
        <w:t xml:space="preserve">s </w:t>
      </w:r>
      <w:r>
        <w:t xml:space="preserve">débat), soit à des associations ou des collectivités. L’organisateur présentera le concept et animera le débat. De plus il endossera le rôle de modérateur pour </w:t>
      </w:r>
      <w:r w:rsidR="005E38D3">
        <w:t xml:space="preserve">assurer la qualité de </w:t>
      </w:r>
      <w:r>
        <w:t xml:space="preserve">la synthèse mais ne prendra pas </w:t>
      </w:r>
      <w:r w:rsidR="005E38D3">
        <w:t>part</w:t>
      </w:r>
      <w:r>
        <w:t xml:space="preserve"> à l’argumentation.</w:t>
      </w:r>
    </w:p>
    <w:p w:rsidR="005E38D3" w:rsidRDefault="005E38D3" w:rsidP="00594FAD">
      <w:pPr>
        <w:jc w:val="both"/>
      </w:pPr>
    </w:p>
    <w:p w:rsidR="005E38D3" w:rsidRDefault="005E38D3" w:rsidP="00594FAD">
      <w:pPr>
        <w:jc w:val="both"/>
      </w:pPr>
      <w:r>
        <w:t>Licences sur le projet :</w:t>
      </w:r>
    </w:p>
    <w:p w:rsidR="005E38D3" w:rsidRDefault="005E38D3" w:rsidP="00594FAD">
      <w:pPr>
        <w:jc w:val="both"/>
      </w:pPr>
      <w:r>
        <w:t>Le code est en licence GPLv3</w:t>
      </w:r>
    </w:p>
    <w:p w:rsidR="005E38D3" w:rsidRDefault="005E38D3" w:rsidP="00594FAD">
      <w:pPr>
        <w:jc w:val="both"/>
      </w:pPr>
      <w:r>
        <w:t>L’ensemble des données collectées par les utilisateurs seront libre</w:t>
      </w:r>
      <w:ins w:id="15" w:author="Mon" w:date="2019-07-30T23:25:00Z">
        <w:r w:rsidR="00612466">
          <w:t>s</w:t>
        </w:r>
      </w:ins>
      <w:r>
        <w:t xml:space="preserve"> de droit</w:t>
      </w:r>
      <w:ins w:id="16" w:author="Mon" w:date="2019-07-30T23:25:00Z">
        <w:r w:rsidR="00612466">
          <w:t>.</w:t>
        </w:r>
      </w:ins>
      <w:r>
        <w:t xml:space="preserve"> </w:t>
      </w:r>
      <w:del w:id="17" w:author="Mon" w:date="2019-07-30T23:25:00Z">
        <w:r w:rsidDel="00612466">
          <w:delText xml:space="preserve">Ils </w:delText>
        </w:r>
      </w:del>
      <w:ins w:id="18" w:author="Mon" w:date="2019-07-30T23:25:00Z">
        <w:r w:rsidR="00612466">
          <w:t>Elles</w:t>
        </w:r>
        <w:r w:rsidR="00612466">
          <w:t xml:space="preserve"> </w:t>
        </w:r>
      </w:ins>
      <w:r>
        <w:t>seront en sous licence MIT de sort</w:t>
      </w:r>
      <w:ins w:id="19" w:author="Mon" w:date="2019-07-30T23:25:00Z">
        <w:r w:rsidR="00612466">
          <w:t>e</w:t>
        </w:r>
      </w:ins>
      <w:bookmarkStart w:id="20" w:name="_GoBack"/>
      <w:bookmarkEnd w:id="20"/>
      <w:r>
        <w:t xml:space="preserve"> que n’importe qui puisse disposer du travail collectif librement.</w:t>
      </w:r>
    </w:p>
    <w:p w:rsidR="00A40766" w:rsidRDefault="00A40766" w:rsidP="00A40766">
      <w:pPr>
        <w:pStyle w:val="ListParagraph"/>
        <w:ind w:left="709"/>
      </w:pPr>
    </w:p>
    <w:sectPr w:rsidR="00A40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F7076"/>
    <w:multiLevelType w:val="hybridMultilevel"/>
    <w:tmpl w:val="824AE8F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5F65A7"/>
    <w:multiLevelType w:val="hybridMultilevel"/>
    <w:tmpl w:val="DC647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">
    <w15:presenceInfo w15:providerId="None" w15:userId="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66"/>
    <w:rsid w:val="00147D3C"/>
    <w:rsid w:val="00594FAD"/>
    <w:rsid w:val="005E38D3"/>
    <w:rsid w:val="00612466"/>
    <w:rsid w:val="00A40766"/>
    <w:rsid w:val="00C15E98"/>
    <w:rsid w:val="00C731A6"/>
    <w:rsid w:val="00D4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98B4"/>
  <w15:chartTrackingRefBased/>
  <w15:docId w15:val="{A6556D28-E35D-4825-B02C-FC004B5D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66"/>
    <w:pPr>
      <w:ind w:left="720"/>
      <w:contextualSpacing/>
    </w:pPr>
  </w:style>
  <w:style w:type="paragraph" w:styleId="Revision">
    <w:name w:val="Revision"/>
    <w:hidden/>
    <w:uiPriority w:val="99"/>
    <w:semiHidden/>
    <w:rsid w:val="006124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 Office AI</dc:creator>
  <cp:keywords/>
  <dc:description/>
  <cp:lastModifiedBy>Mon</cp:lastModifiedBy>
  <cp:revision>3</cp:revision>
  <dcterms:created xsi:type="dcterms:W3CDTF">2019-07-29T10:46:00Z</dcterms:created>
  <dcterms:modified xsi:type="dcterms:W3CDTF">2019-07-30T21:26:00Z</dcterms:modified>
</cp:coreProperties>
</file>