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98" w:rsidRDefault="0077244E">
      <w:r>
        <w:t>Présentation de l’équipe :</w:t>
      </w:r>
    </w:p>
    <w:p w:rsidR="0077244E" w:rsidRPr="00D95F1D" w:rsidRDefault="0077244E">
      <w:pPr>
        <w:rPr>
          <w:u w:val="single"/>
        </w:rPr>
      </w:pPr>
      <w:r w:rsidRPr="00D95F1D">
        <w:rPr>
          <w:u w:val="single"/>
        </w:rPr>
        <w:t>Yvan Denis</w:t>
      </w:r>
      <w:r w:rsidR="00D95F1D" w:rsidRPr="00D95F1D">
        <w:t> : membre et référent du projet</w:t>
      </w:r>
    </w:p>
    <w:p w:rsidR="0077244E" w:rsidRDefault="0077244E">
      <w:r>
        <w:t>Compétences :</w:t>
      </w:r>
    </w:p>
    <w:p w:rsidR="0077244E" w:rsidRDefault="0077244E" w:rsidP="006562D4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scientist</w:t>
      </w:r>
      <w:proofErr w:type="spellEnd"/>
      <w:r>
        <w:t xml:space="preserve"> et développeur python pour les applications ENR chez Automatique et Industrie</w:t>
      </w:r>
    </w:p>
    <w:p w:rsidR="0077244E" w:rsidRDefault="0077244E" w:rsidP="006562D4">
      <w:pPr>
        <w:pStyle w:val="ListParagraph"/>
        <w:numPr>
          <w:ilvl w:val="0"/>
          <w:numId w:val="1"/>
        </w:numPr>
      </w:pPr>
      <w:r>
        <w:t xml:space="preserve">Développeur Android et web full </w:t>
      </w:r>
      <w:proofErr w:type="spellStart"/>
      <w:r>
        <w:t>stack</w:t>
      </w:r>
      <w:proofErr w:type="spellEnd"/>
      <w:r>
        <w:t xml:space="preserve"> (autodidacte)</w:t>
      </w:r>
    </w:p>
    <w:p w:rsidR="0077244E" w:rsidRDefault="0077244E" w:rsidP="006562D4">
      <w:pPr>
        <w:pStyle w:val="ListParagraph"/>
        <w:numPr>
          <w:ilvl w:val="0"/>
          <w:numId w:val="1"/>
        </w:numPr>
      </w:pPr>
      <w:r>
        <w:t>Quelques notions en tant que designer UX/UI</w:t>
      </w:r>
    </w:p>
    <w:p w:rsidR="0077244E" w:rsidRDefault="0077244E">
      <w:r>
        <w:t>Motivations :</w:t>
      </w:r>
    </w:p>
    <w:p w:rsidR="0077244E" w:rsidRDefault="0077244E" w:rsidP="00D95F1D">
      <w:pPr>
        <w:ind w:firstLine="426"/>
        <w:jc w:val="both"/>
      </w:pPr>
      <w:r>
        <w:t xml:space="preserve">Mon implication dans la vie du territoire et les enjeux </w:t>
      </w:r>
      <w:r w:rsidR="006562D4">
        <w:t>des</w:t>
      </w:r>
      <w:r w:rsidR="00D60153">
        <w:t xml:space="preserve"> transition</w:t>
      </w:r>
      <w:r w:rsidR="006562D4">
        <w:t>s</w:t>
      </w:r>
      <w:r w:rsidR="00D60153">
        <w:t xml:space="preserve"> environnementale</w:t>
      </w:r>
      <w:ins w:id="0" w:author="Mon" w:date="2019-07-30T23:26:00Z">
        <w:r w:rsidR="00F75B7F">
          <w:t>s</w:t>
        </w:r>
      </w:ins>
      <w:r w:rsidR="00D60153">
        <w:t xml:space="preserve"> a débuté lors d’un panel de citoyen organisé par la métropole de Grenoble. Ce panel avait pour but de recueillir les propositions des citoyens pour mettre en œuvre la transition énergétique</w:t>
      </w:r>
      <w:r w:rsidR="006562D4">
        <w:t xml:space="preserve"> de la métropole</w:t>
      </w:r>
      <w:r w:rsidR="00D60153">
        <w:t xml:space="preserve">. Lors de ce projet j’ai développé mon goût pour les problématiques sociales et </w:t>
      </w:r>
      <w:r w:rsidR="006562D4">
        <w:t xml:space="preserve">environnementales. La nécessité d’impliquer les citoyens dans cette problématique m’a paru évidente. En effet la transition énergétique est bien l’affaire de tous et la démocratie participative </w:t>
      </w:r>
      <w:del w:id="1" w:author="Mon" w:date="2019-07-30T23:27:00Z">
        <w:r w:rsidR="006562D4" w:rsidDel="00F75B7F">
          <w:delText xml:space="preserve">à </w:delText>
        </w:r>
      </w:del>
      <w:ins w:id="2" w:author="Mon" w:date="2019-07-30T23:27:00Z">
        <w:r w:rsidR="00F75B7F">
          <w:t>a</w:t>
        </w:r>
        <w:bookmarkStart w:id="3" w:name="_GoBack"/>
        <w:bookmarkEnd w:id="3"/>
        <w:r w:rsidR="00F75B7F">
          <w:t xml:space="preserve"> </w:t>
        </w:r>
      </w:ins>
      <w:r w:rsidR="006562D4">
        <w:t>un rôle à jouer dans ce défi. Ce projet s’inscrit donc dans la continuité de cette expérience et est aujourd’hui porté par mon engagement tant dans l</w:t>
      </w:r>
      <w:r w:rsidR="00D95F1D">
        <w:t>es</w:t>
      </w:r>
      <w:r w:rsidR="006562D4">
        <w:t xml:space="preserve"> transition</w:t>
      </w:r>
      <w:r w:rsidR="00D95F1D">
        <w:t>s</w:t>
      </w:r>
      <w:r w:rsidR="006562D4">
        <w:t xml:space="preserve"> </w:t>
      </w:r>
      <w:r w:rsidR="00D95F1D">
        <w:t xml:space="preserve">environnementales </w:t>
      </w:r>
      <w:r w:rsidR="006562D4">
        <w:t>que dans la démocratie participative.</w:t>
      </w:r>
    </w:p>
    <w:sectPr w:rsidR="00772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03206"/>
    <w:multiLevelType w:val="hybridMultilevel"/>
    <w:tmpl w:val="82B25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">
    <w15:presenceInfo w15:providerId="None" w15:userId="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4E"/>
    <w:rsid w:val="00147D3C"/>
    <w:rsid w:val="006562D4"/>
    <w:rsid w:val="0077244E"/>
    <w:rsid w:val="00C15E98"/>
    <w:rsid w:val="00D60153"/>
    <w:rsid w:val="00D95F1D"/>
    <w:rsid w:val="00F7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9382"/>
  <w15:chartTrackingRefBased/>
  <w15:docId w15:val="{2160A86C-A248-4B14-BD7B-F9A6905D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D4"/>
    <w:pPr>
      <w:ind w:left="720"/>
      <w:contextualSpacing/>
    </w:pPr>
  </w:style>
  <w:style w:type="paragraph" w:styleId="Revision">
    <w:name w:val="Revision"/>
    <w:hidden/>
    <w:uiPriority w:val="99"/>
    <w:semiHidden/>
    <w:rsid w:val="00F75B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 Office AI</dc:creator>
  <cp:keywords/>
  <dc:description/>
  <cp:lastModifiedBy>Mon</cp:lastModifiedBy>
  <cp:revision>2</cp:revision>
  <dcterms:created xsi:type="dcterms:W3CDTF">2019-07-29T07:35:00Z</dcterms:created>
  <dcterms:modified xsi:type="dcterms:W3CDTF">2019-07-30T21:27:00Z</dcterms:modified>
</cp:coreProperties>
</file>